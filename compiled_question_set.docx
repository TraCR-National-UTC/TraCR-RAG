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849AE" w14:textId="77777777" w:rsidR="00524D03" w:rsidRDefault="00524D03" w:rsidP="00524D03">
      <w:r>
        <w:t>1.</w:t>
      </w:r>
      <w:r>
        <w:tab/>
        <w:t>What are the key provisions of [specific regulation or legislation] related to cybersecurity?</w:t>
      </w:r>
    </w:p>
    <w:p w14:paraId="202F5581" w14:textId="77777777" w:rsidR="00524D03" w:rsidRDefault="00524D03" w:rsidP="00524D03">
      <w:r>
        <w:t>2.</w:t>
      </w:r>
      <w:r>
        <w:tab/>
        <w:t>How do most states define critical infrastructure in the context of cybersecurity?</w:t>
      </w:r>
    </w:p>
    <w:p w14:paraId="52EFFFAB" w14:textId="77777777" w:rsidR="00524D03" w:rsidRDefault="00524D03" w:rsidP="00524D03">
      <w:r>
        <w:t>3.</w:t>
      </w:r>
      <w:r>
        <w:tab/>
        <w:t>Can you provide examples of penalties or fines imposed for non-compliance with cybersecurity requirements?</w:t>
      </w:r>
    </w:p>
    <w:p w14:paraId="5C3019BD" w14:textId="77777777" w:rsidR="00524D03" w:rsidRDefault="00524D03" w:rsidP="00524D03">
      <w:r>
        <w:t>4.</w:t>
      </w:r>
      <w:r>
        <w:tab/>
        <w:t>How do states address data privacy concerns in the realm of cybersecurity?</w:t>
      </w:r>
    </w:p>
    <w:p w14:paraId="3C58409A" w14:textId="77777777" w:rsidR="00524D03" w:rsidRDefault="00524D03" w:rsidP="00524D03">
      <w:r>
        <w:t>5.</w:t>
      </w:r>
      <w:r>
        <w:tab/>
        <w:t>What are the reporting requirements for data breaches under [specific regulation or legislation]?</w:t>
      </w:r>
    </w:p>
    <w:p w14:paraId="20B31EBA" w14:textId="77777777" w:rsidR="00524D03" w:rsidRDefault="00524D03" w:rsidP="00524D03">
      <w:r>
        <w:t>6.</w:t>
      </w:r>
      <w:r>
        <w:tab/>
        <w:t>What are general reporting requirements for data breaches across states?</w:t>
      </w:r>
    </w:p>
    <w:p w14:paraId="12AE83B0" w14:textId="77777777" w:rsidR="00524D03" w:rsidRDefault="00524D03" w:rsidP="00524D03">
      <w:r>
        <w:t>7.</w:t>
      </w:r>
      <w:r>
        <w:tab/>
        <w:t>How do states define and classify different types of cyber threats?</w:t>
      </w:r>
    </w:p>
    <w:p w14:paraId="4BFEC0AB" w14:textId="77777777" w:rsidR="00524D03" w:rsidRDefault="00524D03" w:rsidP="00524D03">
      <w:r>
        <w:t>8.</w:t>
      </w:r>
      <w:r>
        <w:tab/>
        <w:t>Are there any international agreements or treaties that [specific regulation or legislation] aligns with regarding cybersecurity?</w:t>
      </w:r>
    </w:p>
    <w:p w14:paraId="07322FC6" w14:textId="77777777" w:rsidR="00524D03" w:rsidRDefault="00524D03" w:rsidP="00524D03">
      <w:r>
        <w:t>9.</w:t>
      </w:r>
      <w:r>
        <w:tab/>
        <w:t>Do any states address cybersecurity incidents involving cross-border data transfers?</w:t>
      </w:r>
    </w:p>
    <w:p w14:paraId="2B5F75A1" w14:textId="77777777" w:rsidR="00524D03" w:rsidRDefault="00524D03" w:rsidP="00524D03">
      <w:r>
        <w:t>10.</w:t>
      </w:r>
      <w:r>
        <w:tab/>
        <w:t>Can you outline the roles and responsibilities of different stakeholders outlined in [specific regulation or legislation] concerning cybersecurity?</w:t>
      </w:r>
    </w:p>
    <w:p w14:paraId="08306BE5" w14:textId="77777777" w:rsidR="00524D03" w:rsidRDefault="00524D03" w:rsidP="00524D03">
      <w:r>
        <w:t>11.</w:t>
      </w:r>
      <w:r>
        <w:tab/>
        <w:t>How do states address cybersecurity risks associated with cloud computing?</w:t>
      </w:r>
    </w:p>
    <w:p w14:paraId="44A7F1D4" w14:textId="77777777" w:rsidR="00524D03" w:rsidRDefault="00524D03" w:rsidP="00524D03">
      <w:r>
        <w:t>12.</w:t>
      </w:r>
      <w:r>
        <w:tab/>
        <w:t>How do states address cybersecurity training and awareness programs for organizations?</w:t>
      </w:r>
    </w:p>
    <w:p w14:paraId="79F53059" w14:textId="77777777" w:rsidR="00524D03" w:rsidRDefault="00524D03" w:rsidP="00524D03">
      <w:r>
        <w:t>13.</w:t>
      </w:r>
      <w:r>
        <w:tab/>
        <w:t>How do states define and regulate cybersecurity incident response plans for organizations?</w:t>
      </w:r>
    </w:p>
    <w:p w14:paraId="4E4CBA78" w14:textId="77777777" w:rsidR="00524D03" w:rsidRDefault="00524D03" w:rsidP="00524D03">
      <w:r>
        <w:t>14.</w:t>
      </w:r>
      <w:r>
        <w:tab/>
        <w:t>What are the common themes or principles shared among various state cybersecurity regulations?</w:t>
      </w:r>
    </w:p>
    <w:p w14:paraId="709A7C69" w14:textId="77777777" w:rsidR="00524D03" w:rsidRDefault="00524D03" w:rsidP="00524D03">
      <w:r>
        <w:t>15.</w:t>
      </w:r>
      <w:r>
        <w:tab/>
        <w:t>How do state cybersecurity regulations differ in terms of scope and applicability?</w:t>
      </w:r>
    </w:p>
    <w:p w14:paraId="71A3BAC8" w14:textId="77777777" w:rsidR="00524D03" w:rsidRDefault="00524D03" w:rsidP="00524D03">
      <w:r>
        <w:t>16.</w:t>
      </w:r>
      <w:r>
        <w:tab/>
        <w:t>Can you identify any trends in the enforcement mechanisms employed by different states in their cybersecurity regulations?</w:t>
      </w:r>
    </w:p>
    <w:p w14:paraId="31418790" w14:textId="77777777" w:rsidR="00524D03" w:rsidRDefault="00524D03" w:rsidP="00524D03">
      <w:r>
        <w:t>17.</w:t>
      </w:r>
      <w:r>
        <w:tab/>
        <w:t>Are there any notable variations in the definitions of key terms such as "data breach" or "cyber incident" across state cybersecurity regulations?</w:t>
      </w:r>
    </w:p>
    <w:p w14:paraId="39FA715C" w14:textId="77777777" w:rsidR="00524D03" w:rsidRDefault="00524D03" w:rsidP="00524D03">
      <w:r>
        <w:t>18.</w:t>
      </w:r>
      <w:r>
        <w:tab/>
        <w:t>How do state cybersecurity regulations address the protection of consumer data and privacy rights?</w:t>
      </w:r>
    </w:p>
    <w:p w14:paraId="57DBAC4A" w14:textId="77777777" w:rsidR="00524D03" w:rsidRDefault="00524D03" w:rsidP="00524D03">
      <w:r>
        <w:t>19.</w:t>
      </w:r>
      <w:r>
        <w:tab/>
        <w:t>Can you provide insights into the approaches taken by different states in regulating cybersecurity for critical infrastructure sectors?</w:t>
      </w:r>
    </w:p>
    <w:p w14:paraId="216D72DE" w14:textId="77777777" w:rsidR="00524D03" w:rsidRDefault="00524D03" w:rsidP="00524D03">
      <w:r>
        <w:t>20.</w:t>
      </w:r>
      <w:r>
        <w:tab/>
        <w:t>Are there any significant differences in the penalties or fines imposed for non-compliance with cybersecurity regulations among states?</w:t>
      </w:r>
    </w:p>
    <w:p w14:paraId="7EDC7C45" w14:textId="77777777" w:rsidR="00524D03" w:rsidRDefault="00524D03" w:rsidP="00524D03">
      <w:r>
        <w:t>21.</w:t>
      </w:r>
      <w:r>
        <w:tab/>
        <w:t>How do state cybersecurity regulations address the security requirements for emerging technologies such as artificial intelligence or blockchain?</w:t>
      </w:r>
    </w:p>
    <w:p w14:paraId="6B986A29" w14:textId="77777777" w:rsidR="00524D03" w:rsidRDefault="00524D03" w:rsidP="00524D03">
      <w:r>
        <w:lastRenderedPageBreak/>
        <w:t>22.</w:t>
      </w:r>
      <w:r>
        <w:tab/>
        <w:t>Can you identify any collaborative initiatives or agreements between states to harmonize cybersecurity regulations or share best practices?</w:t>
      </w:r>
    </w:p>
    <w:p w14:paraId="512D93EA" w14:textId="77777777" w:rsidR="00524D03" w:rsidRDefault="00524D03" w:rsidP="00524D03">
      <w:r>
        <w:t>23.</w:t>
      </w:r>
      <w:r>
        <w:tab/>
        <w:t>What are the challenges faced by states in implementing and enforcing cybersecurity regulations, and how do they vary across jurisdictions?</w:t>
      </w:r>
    </w:p>
    <w:p w14:paraId="5C905CEF" w14:textId="77777777" w:rsidR="00524D03" w:rsidRDefault="00524D03" w:rsidP="00524D03">
      <w:r>
        <w:t>24.</w:t>
      </w:r>
      <w:r>
        <w:tab/>
        <w:t>Are there any regional patterns or clusters of states with similar cybersecurity regulatory frameworks or approaches?</w:t>
      </w:r>
    </w:p>
    <w:p w14:paraId="294A305E" w14:textId="77777777" w:rsidR="00524D03" w:rsidRDefault="00524D03" w:rsidP="00524D03">
      <w:r>
        <w:t>25.</w:t>
      </w:r>
      <w:r>
        <w:tab/>
        <w:t>How do state cybersecurity regulations accommodate the needs and concerns of small and medium-sized enterprises (SMEs) compared to larger corporations?</w:t>
      </w:r>
    </w:p>
    <w:p w14:paraId="1E2E3D13" w14:textId="77777777" w:rsidR="00524D03" w:rsidRDefault="00524D03" w:rsidP="00524D03">
      <w:r>
        <w:t>26.</w:t>
      </w:r>
      <w:r>
        <w:tab/>
        <w:t>Can you provide examples of states that have implemented innovative or proactive measures in their cybersecurity regulations, and what impact have these measures had?</w:t>
      </w:r>
    </w:p>
    <w:p w14:paraId="6EE9BAD8" w14:textId="77777777" w:rsidR="00524D03" w:rsidRDefault="00524D03" w:rsidP="00524D03">
      <w:r>
        <w:t>27.</w:t>
      </w:r>
      <w:r>
        <w:tab/>
        <w:t>How do state cybersecurity regulations address the cybersecurity workforce shortage and promote education and training initiatives?</w:t>
      </w:r>
    </w:p>
    <w:p w14:paraId="17B1F279" w14:textId="77777777" w:rsidR="00524D03" w:rsidRDefault="00524D03" w:rsidP="00524D03">
      <w:r>
        <w:t>28.</w:t>
      </w:r>
      <w:r>
        <w:tab/>
        <w:t>Are there any efforts or discussions underway at the federal level to standardize or streamline state cybersecurity regulations, and what implications could this have for state-level cybersecurity governance?</w:t>
      </w:r>
    </w:p>
    <w:p w14:paraId="20AFC521" w14:textId="77777777" w:rsidR="00524D03" w:rsidRDefault="00524D03" w:rsidP="00524D03">
      <w:r>
        <w:t>29.</w:t>
      </w:r>
      <w:r>
        <w:tab/>
        <w:t>Are there any ambiguities or inconsistencies in the definitions of key terms such as "cyber incident," "data breach," or "protected information" within the regulations?</w:t>
      </w:r>
    </w:p>
    <w:p w14:paraId="122A4D2C" w14:textId="77777777" w:rsidR="00524D03" w:rsidRDefault="00524D03" w:rsidP="00524D03">
      <w:r>
        <w:t>30.</w:t>
      </w:r>
      <w:r>
        <w:tab/>
        <w:t>Do the regulations adequately address emerging technologies and potential cybersecurity threats associated with them, such as Internet of Things (IoT) devices, artificial intelligence (AI), or blockchain?</w:t>
      </w:r>
    </w:p>
    <w:p w14:paraId="7BDF3DB7" w14:textId="77777777" w:rsidR="00524D03" w:rsidRDefault="00524D03" w:rsidP="00524D03">
      <w:r>
        <w:t>31.</w:t>
      </w:r>
      <w:r>
        <w:tab/>
        <w:t>Are there any specific industries or sectors that are not sufficiently covered by the regulations, leaving them vulnerable to cyber threats?</w:t>
      </w:r>
    </w:p>
    <w:p w14:paraId="3E4F802E" w14:textId="77777777" w:rsidR="00524D03" w:rsidRDefault="00524D03" w:rsidP="00524D03">
      <w:r>
        <w:t>32.</w:t>
      </w:r>
      <w:r>
        <w:tab/>
        <w:t>Do the regulations impose clear obligations on entities responsible for protecting sensitive data, or are there loopholes that allow certain entities to evade accountability?</w:t>
      </w:r>
    </w:p>
    <w:p w14:paraId="0AF5315E" w14:textId="77777777" w:rsidR="00524D03" w:rsidRDefault="00524D03" w:rsidP="00524D03">
      <w:r>
        <w:t>33.</w:t>
      </w:r>
      <w:r>
        <w:tab/>
        <w:t>Are there any gaps in the requirements for incident response planning and reporting, potentially leading to delays or inadequate responses to cyber incidents?</w:t>
      </w:r>
    </w:p>
    <w:p w14:paraId="7B738FA7" w14:textId="77777777" w:rsidR="00524D03" w:rsidRDefault="00524D03" w:rsidP="00524D03">
      <w:r>
        <w:t>34.</w:t>
      </w:r>
      <w:r>
        <w:tab/>
        <w:t>Do the regulations mandate regular security assessments and audits to ensure compliance, or are there loopholes that could allow organizations to neglect these important measures?</w:t>
      </w:r>
    </w:p>
    <w:p w14:paraId="1B5AF5D4" w14:textId="77777777" w:rsidR="00524D03" w:rsidRDefault="00524D03" w:rsidP="00524D03">
      <w:r>
        <w:t>35.</w:t>
      </w:r>
      <w:r>
        <w:tab/>
        <w:t>Are there any limitations in the regulations regarding cross-border data transfers and international cooperation in cybersecurity matters?</w:t>
      </w:r>
    </w:p>
    <w:p w14:paraId="0B9578BF" w14:textId="77777777" w:rsidR="00524D03" w:rsidRDefault="00524D03" w:rsidP="00524D03">
      <w:r>
        <w:t>36.</w:t>
      </w:r>
      <w:r>
        <w:tab/>
        <w:t>Do the regulations adequately address the responsibilities and liabilities of third-party vendors and service providers that handle sensitive data on behalf of other entities?</w:t>
      </w:r>
    </w:p>
    <w:p w14:paraId="0045E9BE" w14:textId="77777777" w:rsidR="00524D03" w:rsidRDefault="00524D03" w:rsidP="00524D03">
      <w:r>
        <w:t>37.</w:t>
      </w:r>
      <w:r>
        <w:tab/>
        <w:t>Are there any exemptions or carve-outs in the regulations that could be exploited to avoid compliance or accountability for cybersecurity breaches?</w:t>
      </w:r>
    </w:p>
    <w:p w14:paraId="1524D3E6" w14:textId="77777777" w:rsidR="00524D03" w:rsidRDefault="00524D03" w:rsidP="00524D03">
      <w:r>
        <w:t>38.</w:t>
      </w:r>
      <w:r>
        <w:tab/>
        <w:t>Do the regulations provide sufficient guidance on encryption standards, data encryption requirements, and secure data storage practices?</w:t>
      </w:r>
    </w:p>
    <w:p w14:paraId="40E1E909" w14:textId="77777777" w:rsidR="00524D03" w:rsidRDefault="00524D03" w:rsidP="00524D03">
      <w:r>
        <w:lastRenderedPageBreak/>
        <w:t>39.</w:t>
      </w:r>
      <w:r>
        <w:tab/>
        <w:t>Are there any gaps in the regulations concerning employee training and awareness programs, leaving organizations vulnerable to insider threats?</w:t>
      </w:r>
    </w:p>
    <w:p w14:paraId="35B5D53E" w14:textId="77777777" w:rsidR="00524D03" w:rsidRDefault="00524D03" w:rsidP="00524D03">
      <w:r>
        <w:t>40.</w:t>
      </w:r>
      <w:r>
        <w:tab/>
        <w:t>Do the regulations adequately address supply chain cybersecurity risks, or are there gaps in oversight and accountability for suppliers and subcontractors?</w:t>
      </w:r>
    </w:p>
    <w:p w14:paraId="1BC288D0" w14:textId="77777777" w:rsidR="00524D03" w:rsidRDefault="00524D03" w:rsidP="00524D03">
      <w:r>
        <w:t>41.</w:t>
      </w:r>
      <w:r>
        <w:tab/>
        <w:t>Are there any limitations in the regulations regarding the use of open-source software and third-party libraries, potentially exposing organizations to security vulnerabilities?</w:t>
      </w:r>
    </w:p>
    <w:p w14:paraId="11074C83" w14:textId="77777777" w:rsidR="00524D03" w:rsidRDefault="00524D03" w:rsidP="00524D03">
      <w:r>
        <w:t>42.</w:t>
      </w:r>
      <w:r>
        <w:tab/>
        <w:t>Do the regulations impose clear requirements for breach notification and communication with affected individuals, or are there loopholes that could allow organizations to delay or obscure such notifications?</w:t>
      </w:r>
    </w:p>
    <w:p w14:paraId="600EF2DD" w14:textId="77777777" w:rsidR="00524D03" w:rsidRDefault="00524D03" w:rsidP="00524D03">
      <w:r>
        <w:t>43.</w:t>
      </w:r>
      <w:r>
        <w:tab/>
        <w:t>Are there any gaps in regulatory enforcement mechanisms, such as limited authority or resources for regulatory agencies to investigate and penalize non-compliance effectively?</w:t>
      </w:r>
    </w:p>
    <w:p w14:paraId="3887E7BF" w14:textId="7965940D" w:rsidR="00524D03" w:rsidRDefault="0011110D" w:rsidP="00524D03">
      <w:r>
        <w:t>44. Who is liable if a person's SSN is leaked</w:t>
      </w:r>
      <w:r w:rsidR="00524D03">
        <w:t xml:space="preserve"> while using autonomous vehicle services? </w:t>
      </w:r>
    </w:p>
    <w:p w14:paraId="50D24D99" w14:textId="5C762F48" w:rsidR="00524D03" w:rsidRDefault="00524D03" w:rsidP="00524D03">
      <w:r>
        <w:t xml:space="preserve">45. If there is any trace of a cyber attack  by hijacking sensor inputs/values, who </w:t>
      </w:r>
      <w:del w:id="0" w:author="Trayce Hockstad" w:date="2024-04-17T12:31:00Z">
        <w:r w:rsidDel="0011110D">
          <w:delText xml:space="preserve">would </w:delText>
        </w:r>
      </w:del>
      <w:ins w:id="1" w:author="Trayce Hockstad" w:date="2024-04-17T12:31:00Z">
        <w:r w:rsidR="0011110D">
          <w:t>might</w:t>
        </w:r>
        <w:r w:rsidR="0011110D">
          <w:t xml:space="preserve"> </w:t>
        </w:r>
      </w:ins>
      <w:r>
        <w:t xml:space="preserve">be held liable </w:t>
      </w:r>
      <w:del w:id="2" w:author="Trayce Hockstad" w:date="2024-04-17T12:31:00Z">
        <w:r w:rsidDel="0011110D">
          <w:delText xml:space="preserve"> </w:delText>
        </w:r>
      </w:del>
      <w:del w:id="3" w:author="Trayce Hockstad" w:date="2024-04-17T12:32:00Z">
        <w:r w:rsidDel="0011110D">
          <w:delText>for a possible accidental event</w:delText>
        </w:r>
      </w:del>
      <w:ins w:id="4" w:author="Trayce Hockstad" w:date="2024-04-17T12:32:00Z">
        <w:r w:rsidR="0011110D">
          <w:t>in the event of a breach</w:t>
        </w:r>
      </w:ins>
      <w:r>
        <w:t>?</w:t>
      </w:r>
    </w:p>
    <w:p w14:paraId="2EF7BDCD" w14:textId="407515CA" w:rsidR="00524D03" w:rsidRDefault="00524D03" w:rsidP="00524D03">
      <w:r>
        <w:t xml:space="preserve">46. Is there any state law that assigns liability </w:t>
      </w:r>
      <w:ins w:id="5" w:author="Trayce Hockstad" w:date="2024-04-17T12:32:00Z">
        <w:r w:rsidR="0011110D">
          <w:t>for</w:t>
        </w:r>
      </w:ins>
      <w:del w:id="6" w:author="Trayce Hockstad" w:date="2024-04-17T12:32:00Z">
        <w:r w:rsidDel="0011110D">
          <w:delText>of</w:delText>
        </w:r>
      </w:del>
      <w:r>
        <w:t xml:space="preserve"> a car accident to the manufacturer of the car or any other third party involved?</w:t>
      </w:r>
    </w:p>
    <w:p w14:paraId="7139256E" w14:textId="77777777" w:rsidR="00524D03" w:rsidRDefault="00524D03" w:rsidP="00524D03">
      <w:r>
        <w:t>47. Which states have product liability laws that apply to the context of autonomous vehicles?</w:t>
      </w:r>
    </w:p>
    <w:p w14:paraId="385DE380" w14:textId="3A233E2F" w:rsidR="00524D03" w:rsidRDefault="00524D03" w:rsidP="00524D03">
      <w:r>
        <w:t>48. What are some state law</w:t>
      </w:r>
      <w:ins w:id="7" w:author="Trayce Hockstad" w:date="2024-04-17T12:32:00Z">
        <w:r w:rsidR="0011110D">
          <w:t xml:space="preserve"> provisions</w:t>
        </w:r>
      </w:ins>
      <w:del w:id="8" w:author="Trayce Hockstad" w:date="2024-04-17T12:32:00Z">
        <w:r w:rsidDel="0011110D">
          <w:delText>s</w:delText>
        </w:r>
      </w:del>
      <w:r>
        <w:t xml:space="preserve"> </w:t>
      </w:r>
      <w:del w:id="9" w:author="Trayce Hockstad" w:date="2024-04-17T12:32:00Z">
        <w:r w:rsidDel="0011110D">
          <w:delText>in regards to</w:delText>
        </w:r>
      </w:del>
      <w:ins w:id="10" w:author="Trayce Hockstad" w:date="2024-04-17T12:32:00Z">
        <w:r w:rsidR="0011110D">
          <w:t>that address</w:t>
        </w:r>
      </w:ins>
      <w:r>
        <w:t xml:space="preserve"> autonomous vehicles?</w:t>
      </w:r>
    </w:p>
    <w:p w14:paraId="04ED66C4" w14:textId="333EB862" w:rsidR="00524D03" w:rsidRDefault="00524D03" w:rsidP="00524D03">
      <w:r>
        <w:t xml:space="preserve">49. </w:t>
      </w:r>
      <w:del w:id="11" w:author="Trayce Hockstad" w:date="2024-04-17T12:34:00Z">
        <w:r w:rsidDel="0011110D">
          <w:delText xml:space="preserve">What </w:delText>
        </w:r>
      </w:del>
      <w:del w:id="12" w:author="Trayce Hockstad" w:date="2024-04-17T12:33:00Z">
        <w:r w:rsidDel="0011110D">
          <w:delText>is meant by</w:delText>
        </w:r>
      </w:del>
      <w:ins w:id="13" w:author="Trayce Hockstad" w:date="2024-04-17T12:34:00Z">
        <w:r w:rsidR="0011110D">
          <w:t>How is the term</w:t>
        </w:r>
      </w:ins>
      <w:r>
        <w:t xml:space="preserve"> </w:t>
      </w:r>
      <w:ins w:id="14" w:author="Trayce Hockstad" w:date="2024-04-17T12:33:00Z">
        <w:r w:rsidR="0011110D">
          <w:t>“</w:t>
        </w:r>
      </w:ins>
      <w:r>
        <w:t>liability</w:t>
      </w:r>
      <w:ins w:id="15" w:author="Trayce Hockstad" w:date="2024-04-17T12:33:00Z">
        <w:r w:rsidR="0011110D">
          <w:t xml:space="preserve">” </w:t>
        </w:r>
      </w:ins>
      <w:r>
        <w:t xml:space="preserve"> </w:t>
      </w:r>
      <w:ins w:id="16" w:author="Trayce Hockstad" w:date="2024-04-17T12:34:00Z">
        <w:r w:rsidR="0011110D">
          <w:t xml:space="preserve">used </w:t>
        </w:r>
      </w:ins>
      <w:r>
        <w:t>in autonomous vehicle operations?</w:t>
      </w:r>
    </w:p>
    <w:p w14:paraId="228C28B3" w14:textId="77777777" w:rsidR="00524D03" w:rsidRDefault="00524D03" w:rsidP="00524D03">
      <w:r>
        <w:t>50. Who might be liable if a passenger’s credit card details  were accessed without authorization while using services from an autonomous vehicle?</w:t>
      </w:r>
    </w:p>
    <w:p w14:paraId="7602170B" w14:textId="77777777" w:rsidR="00524D03" w:rsidRDefault="00524D03" w:rsidP="00524D03">
      <w:r>
        <w:t>51. Who might be liable if a passenger’s real-time location is tracked without authorization along the route while using services from an autonomous vehicle?</w:t>
      </w:r>
    </w:p>
    <w:p w14:paraId="493AEDCB" w14:textId="77777777" w:rsidR="00524D03" w:rsidRDefault="00524D03" w:rsidP="00524D03">
      <w:r>
        <w:t xml:space="preserve">52. Who might be liable if a passenger’s biometric information was accessed without authorization while using services from </w:t>
      </w:r>
      <w:bookmarkStart w:id="17" w:name="_GoBack"/>
      <w:bookmarkEnd w:id="17"/>
      <w:r>
        <w:t>an autonomous vehicle?</w:t>
      </w:r>
    </w:p>
    <w:p w14:paraId="74C154B1" w14:textId="77777777" w:rsidR="00524D03" w:rsidRDefault="00524D03" w:rsidP="00524D03">
      <w:r>
        <w:t>53. Who might be liable if a passenger’s financial records are accessed without authorization while using services from an autonomous vehicle?</w:t>
      </w:r>
    </w:p>
    <w:p w14:paraId="37DB033C" w14:textId="469735B4" w:rsidR="00524D03" w:rsidRDefault="00524D03" w:rsidP="00524D03">
      <w:commentRangeStart w:id="18"/>
      <w:r>
        <w:t>54. What laws are in place to safeguard a person's credit card details, location tracking, biometric</w:t>
      </w:r>
      <w:ins w:id="19" w:author="Trayce Hockstad" w:date="2024-04-17T12:35:00Z">
        <w:r w:rsidR="0011110D">
          <w:t xml:space="preserve"> information</w:t>
        </w:r>
      </w:ins>
      <w:r>
        <w:t>, and financial records while using services from an autonomous vehicle?</w:t>
      </w:r>
    </w:p>
    <w:p w14:paraId="6817F53A" w14:textId="049E18B8" w:rsidR="00524D03" w:rsidRDefault="00524D03" w:rsidP="00524D03">
      <w:r>
        <w:t>55. What laws are in place in the United States of America to safeguard a person's credit card details, location tracking, biometric</w:t>
      </w:r>
      <w:ins w:id="20" w:author="Trayce Hockstad" w:date="2024-04-17T12:35:00Z">
        <w:r w:rsidR="0011110D">
          <w:t xml:space="preserve"> information</w:t>
        </w:r>
      </w:ins>
      <w:r>
        <w:t>, and financial records while using services from an autonomous vehicle?</w:t>
      </w:r>
      <w:commentRangeEnd w:id="18"/>
      <w:r w:rsidR="00103E66">
        <w:rPr>
          <w:rStyle w:val="CommentReference"/>
        </w:rPr>
        <w:commentReference w:id="18"/>
      </w:r>
    </w:p>
    <w:p w14:paraId="7A27A981" w14:textId="06B9D28F" w:rsidR="00524D03" w:rsidRDefault="00524D03" w:rsidP="00524D03">
      <w:r>
        <w:t xml:space="preserve">56. What are </w:t>
      </w:r>
      <w:ins w:id="21" w:author="Trayce Hockstad" w:date="2024-04-17T12:36:00Z">
        <w:r w:rsidR="0011110D">
          <w:t xml:space="preserve">examples of </w:t>
        </w:r>
      </w:ins>
      <w:del w:id="22" w:author="Trayce Hockstad" w:date="2024-04-17T12:35:00Z">
        <w:r w:rsidDel="0011110D">
          <w:delText xml:space="preserve">the </w:delText>
        </w:r>
      </w:del>
      <w:r>
        <w:t>industry specific standards for data security and privacy?</w:t>
      </w:r>
    </w:p>
    <w:p w14:paraId="5E9EA83B" w14:textId="77777777" w:rsidR="00524D03" w:rsidRDefault="00524D03" w:rsidP="00524D03">
      <w:commentRangeStart w:id="23"/>
      <w:r>
        <w:t>57. Who might be held liable in the event of a bridge destruction attack by hacking the entire system of an autonomous vehicle?</w:t>
      </w:r>
    </w:p>
    <w:p w14:paraId="07A8CEB5" w14:textId="16A653D7" w:rsidR="00524D03" w:rsidRDefault="00524D03" w:rsidP="00524D03">
      <w:r>
        <w:lastRenderedPageBreak/>
        <w:t xml:space="preserve">58. Who is primarily liable in the event of a bridge destruction attack by hacking the entire system of an autonomous vehicle? </w:t>
      </w:r>
      <w:ins w:id="24" w:author="Trayce Hockstad" w:date="2024-04-17T12:36:00Z">
        <w:r w:rsidR="0011110D">
          <w:t>Are</w:t>
        </w:r>
      </w:ins>
      <w:del w:id="25" w:author="Trayce Hockstad" w:date="2024-04-17T12:36:00Z">
        <w:r w:rsidDel="0011110D">
          <w:delText>Is</w:delText>
        </w:r>
      </w:del>
      <w:r>
        <w:t xml:space="preserve"> there any laws or legislation</w:t>
      </w:r>
      <w:del w:id="26" w:author="Trayce Hockstad" w:date="2024-04-17T12:36:00Z">
        <w:r w:rsidDel="0011110D">
          <w:delText>s</w:delText>
        </w:r>
      </w:del>
      <w:r>
        <w:t xml:space="preserve"> defining this?</w:t>
      </w:r>
      <w:commentRangeEnd w:id="23"/>
      <w:r w:rsidR="0011110D">
        <w:rPr>
          <w:rStyle w:val="CommentReference"/>
        </w:rPr>
        <w:commentReference w:id="23"/>
      </w:r>
    </w:p>
    <w:p w14:paraId="3204CC47" w14:textId="720E9F1D" w:rsidR="00DA1ABC" w:rsidRDefault="00524D03" w:rsidP="00524D03">
      <w:r>
        <w:t>59. According to federal and state legislation, who is primarily liable in the event of a breach of access regarding a rider’s driver history while using services from autonomous vehicle systems?</w:t>
      </w:r>
    </w:p>
    <w:sectPr w:rsidR="00DA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Trayce Hockstad" w:date="2024-04-17T12:37:00Z" w:initials="TH">
    <w:p w14:paraId="3082114A" w14:textId="4A162BAD" w:rsidR="00103E66" w:rsidRDefault="00103E66">
      <w:pPr>
        <w:pStyle w:val="CommentText"/>
      </w:pPr>
      <w:r>
        <w:rPr>
          <w:rStyle w:val="CommentReference"/>
        </w:rPr>
        <w:annotationRef/>
      </w:r>
      <w:r>
        <w:t>If there is a reason we would want an answer to include only US law vs. all laws, we can keep both of these. Otherwise, we could probably delete #55 and just ask for all laws that address this topic.</w:t>
      </w:r>
    </w:p>
  </w:comment>
  <w:comment w:id="23" w:author="Trayce Hockstad" w:date="2024-04-17T12:36:00Z" w:initials="TH">
    <w:p w14:paraId="5D719A9B" w14:textId="520BD5AB" w:rsidR="0011110D" w:rsidRDefault="0011110D">
      <w:pPr>
        <w:pStyle w:val="CommentText"/>
      </w:pPr>
      <w:r>
        <w:rPr>
          <w:rStyle w:val="CommentReference"/>
        </w:rPr>
        <w:annotationRef/>
      </w:r>
      <w:r>
        <w:t xml:space="preserve">These are the same question with an added question at the end of #58. We could probably delete #57 unless there is some reason to have it repeated.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2114A" w15:done="0"/>
  <w15:commentEx w15:paraId="5D719A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yce Hockstad">
    <w15:presenceInfo w15:providerId="AD" w15:userId="S-1-5-21-1495797225-114444826-620655208-7515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3"/>
    <w:rsid w:val="00103E66"/>
    <w:rsid w:val="0011110D"/>
    <w:rsid w:val="001B31A4"/>
    <w:rsid w:val="00236CD8"/>
    <w:rsid w:val="00524D03"/>
    <w:rsid w:val="00577314"/>
    <w:rsid w:val="00853389"/>
    <w:rsid w:val="00C35762"/>
    <w:rsid w:val="00DA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EC79"/>
  <w15:chartTrackingRefBased/>
  <w15:docId w15:val="{FB36B237-2CEF-48E4-A12A-982FFEBD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0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11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1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E4C08315-F9DA-4377-90E9-116701DB8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6F37D-0D8A-456E-B1A2-6C2A7B094A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8EC1E-DA7C-4AD7-A355-B8130275C0B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e6a8aeb-c29e-4a8a-85db-b95bdfea3467"/>
    <ds:schemaRef ds:uri="http://purl.org/dc/terms/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Akbar, Khandakar Ashrafi</dc:creator>
  <cp:keywords/>
  <dc:description/>
  <cp:lastModifiedBy>Trayce Hockstad</cp:lastModifiedBy>
  <cp:revision>3</cp:revision>
  <dcterms:created xsi:type="dcterms:W3CDTF">2024-04-17T17:27:00Z</dcterms:created>
  <dcterms:modified xsi:type="dcterms:W3CDTF">2024-04-17T17:38:00Z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0x010100B91FD80AA6EE7048A1D38BB6CEE4FAE5</vt:lpwstr>
  </property>
</Properties>
</file>